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C3" w:rsidRPr="00DF2A47" w:rsidRDefault="00672E7D" w:rsidP="00C17CC3">
      <w:pPr>
        <w:rPr>
          <w:noProof/>
        </w:rPr>
      </w:pPr>
      <w:r w:rsidRPr="00DF2A47">
        <w:rPr>
          <w:noProof/>
        </w:rPr>
        <w:t>Test 1</w:t>
      </w:r>
      <w:ins w:id="0" w:author="Author">
        <w:r w:rsidRPr="00DF2A47">
          <w:rPr>
            <w:noProof/>
          </w:rPr>
          <w:t xml:space="preserve"> insertion</w:t>
        </w:r>
      </w:ins>
    </w:p>
    <w:p w:rsidR="00672E7D" w:rsidRPr="00DF2A47" w:rsidRDefault="00672E7D" w:rsidP="00C17CC3">
      <w:pPr>
        <w:rPr>
          <w:noProof/>
        </w:rPr>
      </w:pPr>
      <w:r w:rsidRPr="00DF2A47">
        <w:rPr>
          <w:noProof/>
        </w:rPr>
        <w:t>Test 2</w:t>
      </w:r>
      <w:bookmarkStart w:id="1" w:name="_GoBack"/>
      <w:bookmarkEnd w:id="1"/>
    </w:p>
    <w:sectPr w:rsidR="00672E7D" w:rsidRPr="00DF2A47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736" w:rsidRDefault="002A2736" w:rsidP="008131CB">
      <w:pPr>
        <w:spacing w:after="0" w:line="240" w:lineRule="auto"/>
      </w:pPr>
      <w:r>
        <w:separator/>
      </w:r>
    </w:p>
  </w:endnote>
  <w:endnote w:type="continuationSeparator" w:id="0">
    <w:p w:rsidR="002A2736" w:rsidRDefault="002A2736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736" w:rsidRDefault="002A2736" w:rsidP="008131CB">
      <w:pPr>
        <w:spacing w:after="0" w:line="240" w:lineRule="auto"/>
      </w:pPr>
      <w:r>
        <w:separator/>
      </w:r>
    </w:p>
  </w:footnote>
  <w:footnote w:type="continuationSeparator" w:id="0">
    <w:p w:rsidR="002A2736" w:rsidRDefault="002A2736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2612D0"/>
    <w:rsid w:val="00277B48"/>
    <w:rsid w:val="002A2736"/>
    <w:rsid w:val="00672E7D"/>
    <w:rsid w:val="006F446F"/>
    <w:rsid w:val="007B5585"/>
    <w:rsid w:val="008131CB"/>
    <w:rsid w:val="00B35D5F"/>
    <w:rsid w:val="00C17CC3"/>
    <w:rsid w:val="00C26854"/>
    <w:rsid w:val="00D441C8"/>
    <w:rsid w:val="00D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2011-08-07T14:41:00Z</dcterms:modified>
</cp:coreProperties>
</file>
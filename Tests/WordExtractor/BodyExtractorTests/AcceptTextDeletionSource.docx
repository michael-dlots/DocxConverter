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C17CC3">
      <w:pPr>
        <w:rPr>
          <w:noProof/>
        </w:rPr>
      </w:pPr>
      <w:r w:rsidRPr="00DF2A47">
        <w:rPr>
          <w:noProof/>
        </w:rPr>
        <w:t>Test 1</w:t>
      </w:r>
      <w:del w:id="0" w:author="Author">
        <w:r w:rsidR="006C6E4E" w:rsidDel="00097A0E">
          <w:rPr>
            <w:noProof/>
          </w:rPr>
          <w:delText xml:space="preserve"> deletion</w:delText>
        </w:r>
      </w:del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1" w:name="_GoBack"/>
      <w:bookmarkEnd w:id="1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54C" w:rsidRDefault="003E554C" w:rsidP="008131CB">
      <w:pPr>
        <w:spacing w:after="0" w:line="240" w:lineRule="auto"/>
      </w:pPr>
      <w:r>
        <w:separator/>
      </w:r>
    </w:p>
  </w:endnote>
  <w:endnote w:type="continuationSeparator" w:id="0">
    <w:p w:rsidR="003E554C" w:rsidRDefault="003E554C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54C" w:rsidRDefault="003E554C" w:rsidP="008131CB">
      <w:pPr>
        <w:spacing w:after="0" w:line="240" w:lineRule="auto"/>
      </w:pPr>
      <w:r>
        <w:separator/>
      </w:r>
    </w:p>
  </w:footnote>
  <w:footnote w:type="continuationSeparator" w:id="0">
    <w:p w:rsidR="003E554C" w:rsidRDefault="003E554C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97A0E"/>
    <w:rsid w:val="002612D0"/>
    <w:rsid w:val="00277B48"/>
    <w:rsid w:val="002A2736"/>
    <w:rsid w:val="003E554C"/>
    <w:rsid w:val="00672E7D"/>
    <w:rsid w:val="006C6E4E"/>
    <w:rsid w:val="006F446F"/>
    <w:rsid w:val="007B5585"/>
    <w:rsid w:val="008131CB"/>
    <w:rsid w:val="00B35D5F"/>
    <w:rsid w:val="00C17CC3"/>
    <w:rsid w:val="00C26854"/>
    <w:rsid w:val="00D441C8"/>
    <w:rsid w:val="00D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2011-08-09T15:03:00Z</dcterms:modified>
</cp:coreProperties>
</file>
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9D" w:rsidRDefault="00E06E14" w:rsidP="009C267A">
      <w:pPr>
        <w:rPr>
          <w:noProof/>
        </w:rPr>
      </w:pPr>
      <w:r w:rsidRPr="00B65215">
        <w:rPr>
          <w:noProof/>
        </w:rPr>
        <w:t>Test 1</w:t>
      </w:r>
    </w:p>
    <w:p w:rsidR="00E06E14" w:rsidDel="00A41A99" w:rsidRDefault="00E06E14" w:rsidP="009C267A">
      <w:pPr>
        <w:rPr>
          <w:del w:id="0" w:author="Author"/>
          <w:noProof/>
        </w:rPr>
      </w:pPr>
      <w:r w:rsidRPr="00B65215">
        <w:rPr>
          <w:noProof/>
        </w:rPr>
        <w:t>Test 2</w:t>
      </w:r>
    </w:p>
    <w:p w:rsidR="00125933" w:rsidDel="00A41A99" w:rsidRDefault="00125933" w:rsidP="009C267A">
      <w:pPr>
        <w:rPr>
          <w:del w:id="1" w:author="Author"/>
          <w:noProof/>
        </w:rPr>
      </w:pPr>
      <w:r>
        <w:rPr>
          <w:noProof/>
        </w:rPr>
        <w:t>Test 3</w:t>
      </w:r>
    </w:p>
    <w:p w:rsidR="00125933" w:rsidDel="00A41A99" w:rsidRDefault="00125933" w:rsidP="009C267A">
      <w:pPr>
        <w:rPr>
          <w:del w:id="2" w:author="Author"/>
          <w:noProof/>
        </w:rPr>
      </w:pPr>
      <w:r>
        <w:rPr>
          <w:noProof/>
        </w:rPr>
        <w:t>Test 4</w:t>
      </w:r>
    </w:p>
    <w:p w:rsidR="00125933" w:rsidDel="00A41A99" w:rsidRDefault="00125933" w:rsidP="009C267A">
      <w:pPr>
        <w:rPr>
          <w:del w:id="3" w:author="Author"/>
          <w:noProof/>
        </w:rPr>
      </w:pPr>
      <w:r>
        <w:rPr>
          <w:noProof/>
        </w:rPr>
        <w:t>Test 5</w:t>
      </w:r>
    </w:p>
    <w:p w:rsidR="00125933" w:rsidRPr="00B65215" w:rsidRDefault="00125933" w:rsidP="009C267A">
      <w:pPr>
        <w:rPr>
          <w:noProof/>
        </w:rPr>
      </w:pPr>
      <w:r>
        <w:rPr>
          <w:noProof/>
        </w:rPr>
        <w:t>Test 6</w:t>
      </w:r>
      <w:bookmarkStart w:id="4" w:name="_GoBack"/>
      <w:bookmarkEnd w:id="4"/>
    </w:p>
    <w:sectPr w:rsidR="00125933" w:rsidRPr="00B65215" w:rsidSect="00C268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89A" w:rsidRDefault="00C4489A" w:rsidP="008131CB">
      <w:pPr>
        <w:spacing w:after="0" w:line="240" w:lineRule="auto"/>
      </w:pPr>
      <w:r>
        <w:separator/>
      </w:r>
    </w:p>
  </w:endnote>
  <w:endnote w:type="continuationSeparator" w:id="0">
    <w:p w:rsidR="00C4489A" w:rsidRDefault="00C4489A" w:rsidP="0081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89A" w:rsidRDefault="00C4489A" w:rsidP="008131CB">
      <w:pPr>
        <w:spacing w:after="0" w:line="240" w:lineRule="auto"/>
      </w:pPr>
      <w:r>
        <w:separator/>
      </w:r>
    </w:p>
  </w:footnote>
  <w:footnote w:type="continuationSeparator" w:id="0">
    <w:p w:rsidR="00C4489A" w:rsidRDefault="00C4489A" w:rsidP="0081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8"/>
    <w:rsid w:val="0005369D"/>
    <w:rsid w:val="000E7370"/>
    <w:rsid w:val="00125933"/>
    <w:rsid w:val="002612D0"/>
    <w:rsid w:val="00277B48"/>
    <w:rsid w:val="002A2736"/>
    <w:rsid w:val="006141BD"/>
    <w:rsid w:val="00672E7D"/>
    <w:rsid w:val="006F446F"/>
    <w:rsid w:val="007B5585"/>
    <w:rsid w:val="008131CB"/>
    <w:rsid w:val="00836F6F"/>
    <w:rsid w:val="009C267A"/>
    <w:rsid w:val="009C36DD"/>
    <w:rsid w:val="009D203D"/>
    <w:rsid w:val="00A05D95"/>
    <w:rsid w:val="00A41A99"/>
    <w:rsid w:val="00B35D5F"/>
    <w:rsid w:val="00B65215"/>
    <w:rsid w:val="00C17CC3"/>
    <w:rsid w:val="00C26854"/>
    <w:rsid w:val="00C4489A"/>
    <w:rsid w:val="00C464F3"/>
    <w:rsid w:val="00D441C8"/>
    <w:rsid w:val="00DF2A47"/>
    <w:rsid w:val="00E06E14"/>
    <w:rsid w:val="00F21D6F"/>
    <w:rsid w:val="00FA09B2"/>
    <w:rsid w:val="00FD6FF2"/>
    <w:rsid w:val="00F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2011-08-07T14:10:00Z</dcterms:created>
  <dcterms:modified xsi:type="dcterms:W3CDTF">2011-08-09T16:08:00Z</dcterms:modified>
</cp:coreProperties>
</file>
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9D" w:rsidRDefault="00E06E14" w:rsidP="009C267A">
      <w:pPr>
        <w:rPr>
          <w:ins w:id="0" w:author="Author"/>
          <w:noProof/>
        </w:rPr>
      </w:pPr>
      <w:r w:rsidRPr="00B65215">
        <w:rPr>
          <w:noProof/>
        </w:rPr>
        <w:t>Test 1</w:t>
      </w:r>
    </w:p>
    <w:p w:rsidR="00E06E14" w:rsidRPr="00B65215" w:rsidRDefault="00E06E14" w:rsidP="009C267A">
      <w:pPr>
        <w:rPr>
          <w:noProof/>
        </w:rPr>
      </w:pPr>
      <w:r w:rsidRPr="00B65215">
        <w:rPr>
          <w:noProof/>
        </w:rPr>
        <w:t>Test 2</w:t>
      </w:r>
      <w:bookmarkStart w:id="1" w:name="_GoBack"/>
      <w:bookmarkEnd w:id="1"/>
    </w:p>
    <w:sectPr w:rsidR="00E06E14" w:rsidRPr="00B65215" w:rsidSect="00C268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6DD" w:rsidRDefault="009C36DD" w:rsidP="008131CB">
      <w:pPr>
        <w:spacing w:after="0" w:line="240" w:lineRule="auto"/>
      </w:pPr>
      <w:r>
        <w:separator/>
      </w:r>
    </w:p>
  </w:endnote>
  <w:endnote w:type="continuationSeparator" w:id="0">
    <w:p w:rsidR="009C36DD" w:rsidRDefault="009C36DD" w:rsidP="0081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6DD" w:rsidRDefault="009C36DD" w:rsidP="008131CB">
      <w:pPr>
        <w:spacing w:after="0" w:line="240" w:lineRule="auto"/>
      </w:pPr>
      <w:r>
        <w:separator/>
      </w:r>
    </w:p>
  </w:footnote>
  <w:footnote w:type="continuationSeparator" w:id="0">
    <w:p w:rsidR="009C36DD" w:rsidRDefault="009C36DD" w:rsidP="0081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8"/>
    <w:rsid w:val="0005369D"/>
    <w:rsid w:val="000E7370"/>
    <w:rsid w:val="002612D0"/>
    <w:rsid w:val="00277B48"/>
    <w:rsid w:val="002A2736"/>
    <w:rsid w:val="006141BD"/>
    <w:rsid w:val="00672E7D"/>
    <w:rsid w:val="006F446F"/>
    <w:rsid w:val="007B5585"/>
    <w:rsid w:val="008131CB"/>
    <w:rsid w:val="00836F6F"/>
    <w:rsid w:val="009C267A"/>
    <w:rsid w:val="009C36DD"/>
    <w:rsid w:val="009D203D"/>
    <w:rsid w:val="00A05D95"/>
    <w:rsid w:val="00B35D5F"/>
    <w:rsid w:val="00B65215"/>
    <w:rsid w:val="00C17CC3"/>
    <w:rsid w:val="00C26854"/>
    <w:rsid w:val="00C464F3"/>
    <w:rsid w:val="00D441C8"/>
    <w:rsid w:val="00DF2A47"/>
    <w:rsid w:val="00E06E14"/>
    <w:rsid w:val="00FA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2011-08-07T14:10:00Z</dcterms:created>
  <dcterms:modified xsi:type="dcterms:W3CDTF">2011-08-07T17:38:00Z</dcterms:modified>
</cp:coreProperties>
</file>